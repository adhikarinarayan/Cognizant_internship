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5A4AF3" w:rsidR="00173F89" w:rsidRDefault="00F95485">
      <w:pPr>
        <w:rPr>
          <w:ins w:id="0" w:author="Author"/>
        </w:rPr>
      </w:pPr>
      <w:r>
        <w:t xml:space="preserve">Dear </w:t>
      </w:r>
      <w:ins w:id="1" w:author="Author">
        <w:r w:rsidR="001603A0">
          <w:t>Data Science Team Leader</w:t>
        </w:r>
      </w:ins>
      <w:del w:id="2" w:author="Author">
        <w:r w:rsidDel="001603A0">
          <w:delText>[insert name of recipient]</w:delText>
        </w:r>
      </w:del>
      <w:r>
        <w:t>,</w:t>
      </w:r>
    </w:p>
    <w:p w14:paraId="38F9F4F7" w14:textId="77777777" w:rsidR="001603A0" w:rsidRDefault="001603A0"/>
    <w:p w14:paraId="00000002" w14:textId="77777777" w:rsidR="00173F89" w:rsidRDefault="00173F89"/>
    <w:p w14:paraId="4302BDBB" w14:textId="5B357D88" w:rsidR="001603A0" w:rsidRDefault="001603A0">
      <w:ins w:id="3" w:author="Author">
        <w:r>
          <w:t>I have completed exploratory Data Analysis of Sample sales Data. I have used Python to perform this task.</w:t>
        </w:r>
      </w:ins>
      <w:del w:id="4" w:author="Author">
        <w:r w:rsidR="00F95485" w:rsidDel="001603A0">
          <w:delText>[Introduce the task that you’ve completed in 1 - 2 sentences]</w:delText>
        </w:r>
      </w:del>
    </w:p>
    <w:p w14:paraId="00000004" w14:textId="77777777" w:rsidR="00173F89" w:rsidRDefault="00173F89"/>
    <w:p w14:paraId="00000005" w14:textId="524F1D9A" w:rsidR="00173F89" w:rsidRDefault="001603A0">
      <w:pPr>
        <w:rPr>
          <w:ins w:id="5" w:author="Author"/>
        </w:rPr>
      </w:pPr>
      <w:ins w:id="6" w:author="Author">
        <w:r>
          <w:t>Here are my findings from this Exploratory Data Analysis.</w:t>
        </w:r>
      </w:ins>
      <w:del w:id="7" w:author="Author">
        <w:r w:rsidR="00F95485" w:rsidDel="001603A0">
          <w:delText>[Summarize findings from your analysis in 3 - 5 bullet points]</w:delText>
        </w:r>
      </w:del>
    </w:p>
    <w:p w14:paraId="402F90C9" w14:textId="4BF77C6B" w:rsidR="001603A0" w:rsidRDefault="001603A0" w:rsidP="001603A0">
      <w:pPr>
        <w:pStyle w:val="ListParagraph"/>
        <w:numPr>
          <w:ilvl w:val="0"/>
          <w:numId w:val="1"/>
        </w:numPr>
        <w:rPr>
          <w:ins w:id="8" w:author="Author"/>
        </w:rPr>
      </w:pPr>
      <w:ins w:id="9" w:author="Author">
        <w:r>
          <w:t>On average customer is spending 19 $</w:t>
        </w:r>
      </w:ins>
    </w:p>
    <w:p w14:paraId="706CE75D" w14:textId="1087D1FD" w:rsidR="001603A0" w:rsidRDefault="001603A0" w:rsidP="001603A0">
      <w:pPr>
        <w:pStyle w:val="ListParagraph"/>
        <w:numPr>
          <w:ilvl w:val="0"/>
          <w:numId w:val="1"/>
        </w:numPr>
        <w:rPr>
          <w:ins w:id="10" w:author="Author"/>
        </w:rPr>
      </w:pPr>
      <w:ins w:id="11" w:author="Author">
        <w:r>
          <w:t>Out of 22 Items, fruits and vegetables are the highest selling products</w:t>
        </w:r>
      </w:ins>
    </w:p>
    <w:p w14:paraId="458F7E66" w14:textId="77EC38CE" w:rsidR="001603A0" w:rsidRDefault="001603A0" w:rsidP="001603A0">
      <w:pPr>
        <w:pStyle w:val="ListParagraph"/>
        <w:numPr>
          <w:ilvl w:val="0"/>
          <w:numId w:val="1"/>
        </w:numPr>
        <w:rPr>
          <w:ins w:id="12" w:author="Author"/>
        </w:rPr>
      </w:pPr>
      <w:ins w:id="13" w:author="Author">
        <w:r>
          <w:t>Most of the customers have taken some kind of membership</w:t>
        </w:r>
      </w:ins>
    </w:p>
    <w:p w14:paraId="3C4C2D73" w14:textId="06E9D7AF" w:rsidR="001603A0" w:rsidRDefault="001603A0" w:rsidP="001603A0">
      <w:pPr>
        <w:pStyle w:val="ListParagraph"/>
        <w:numPr>
          <w:ilvl w:val="0"/>
          <w:numId w:val="1"/>
        </w:numPr>
        <w:rPr>
          <w:ins w:id="14" w:author="Author"/>
        </w:rPr>
      </w:pPr>
      <w:ins w:id="15" w:author="Author">
        <w:r>
          <w:t xml:space="preserve">Most of the customers preferred cashless payment </w:t>
        </w:r>
      </w:ins>
    </w:p>
    <w:p w14:paraId="5404007B" w14:textId="62020EE5" w:rsidR="00F169E7" w:rsidRDefault="00F169E7" w:rsidP="001603A0">
      <w:pPr>
        <w:pStyle w:val="ListParagraph"/>
        <w:numPr>
          <w:ilvl w:val="0"/>
          <w:numId w:val="1"/>
        </w:numPr>
        <w:pPrChange w:id="16" w:author="Author">
          <w:pPr/>
        </w:pPrChange>
      </w:pPr>
      <w:ins w:id="17" w:author="Author">
        <w:r>
          <w:t>11</w:t>
        </w:r>
        <w:r w:rsidRPr="00F169E7">
          <w:rPr>
            <w:vertAlign w:val="superscript"/>
            <w:rPrChange w:id="18" w:author="Author">
              <w:rPr/>
            </w:rPrChange>
          </w:rPr>
          <w:t>th</w:t>
        </w:r>
        <w:r>
          <w:t xml:space="preserve"> hour is the busiest one</w:t>
        </w:r>
      </w:ins>
    </w:p>
    <w:p w14:paraId="00000006" w14:textId="77777777" w:rsidR="00173F89" w:rsidRDefault="00173F89"/>
    <w:p w14:paraId="00000007" w14:textId="4C915C48" w:rsidR="00173F89" w:rsidRDefault="001603A0">
      <w:pPr>
        <w:rPr>
          <w:ins w:id="19" w:author="Author"/>
        </w:rPr>
      </w:pPr>
      <w:ins w:id="20" w:author="Author">
        <w:r>
          <w:t xml:space="preserve">Here are my recommendations </w:t>
        </w:r>
      </w:ins>
      <w:del w:id="21" w:author="Author">
        <w:r w:rsidR="00F95485" w:rsidDel="001603A0">
          <w:delText>[Provide your recommendations in up to 3 bullet points]</w:delText>
        </w:r>
      </w:del>
    </w:p>
    <w:p w14:paraId="7F8E0F64" w14:textId="37C77098" w:rsidR="001603A0" w:rsidRDefault="001603A0" w:rsidP="001603A0">
      <w:pPr>
        <w:pStyle w:val="ListParagraph"/>
        <w:numPr>
          <w:ilvl w:val="0"/>
          <w:numId w:val="2"/>
        </w:numPr>
        <w:rPr>
          <w:ins w:id="22" w:author="Author"/>
        </w:rPr>
      </w:pPr>
      <w:ins w:id="23" w:author="Author">
        <w:r>
          <w:t>There is need of more data and features for a better understanding</w:t>
        </w:r>
      </w:ins>
    </w:p>
    <w:p w14:paraId="462A6E4B" w14:textId="77777777" w:rsidR="001603A0" w:rsidRPr="001603A0" w:rsidRDefault="001603A0" w:rsidP="001603A0">
      <w:pPr>
        <w:pStyle w:val="ListParagraph"/>
        <w:numPr>
          <w:ilvl w:val="0"/>
          <w:numId w:val="2"/>
        </w:numPr>
        <w:rPr>
          <w:ins w:id="24" w:author="Author"/>
        </w:rPr>
      </w:pPr>
      <w:ins w:id="25" w:author="Author">
        <w:r w:rsidRPr="001603A0">
          <w:t>We need to frame the specific problem statement that we want to solve. The current business problem is too broad, we should narrow down the focus in order to deliver a valuable end product</w:t>
        </w:r>
      </w:ins>
    </w:p>
    <w:p w14:paraId="79374AE9" w14:textId="77777777" w:rsidR="001603A0" w:rsidRDefault="001603A0" w:rsidP="001603A0">
      <w:pPr>
        <w:pPrChange w:id="26" w:author="Author">
          <w:pPr/>
        </w:pPrChange>
      </w:pPr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11C69531" w:rsidR="00173F89" w:rsidRDefault="001603A0">
      <w:ins w:id="27" w:author="Author">
        <w:r>
          <w:t>Narayan</w:t>
        </w:r>
      </w:ins>
      <w:del w:id="28" w:author="Author">
        <w:r w:rsidR="00F95485" w:rsidDel="001603A0">
          <w:delText>[name of sender]</w:delText>
        </w:r>
      </w:del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563B"/>
    <w:multiLevelType w:val="hybridMultilevel"/>
    <w:tmpl w:val="B284F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72A21"/>
    <w:multiLevelType w:val="hybridMultilevel"/>
    <w:tmpl w:val="E2520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603A0"/>
    <w:rsid w:val="00173F89"/>
    <w:rsid w:val="002E25D9"/>
    <w:rsid w:val="00F169E7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60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7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2023-11-19T04:57:00Z</dcterms:modified>
</cp:coreProperties>
</file>